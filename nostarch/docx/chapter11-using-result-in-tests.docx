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CC56" w14:textId="77777777" w:rsidR="000406BA" w:rsidRDefault="000406BA" w:rsidP="00A73803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insert this text on page 215 between the last two paragraphs before the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Controlling how tests are run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section.</w:t>
      </w:r>
    </w:p>
    <w:p w14:paraId="4777DCE7" w14:textId="77777777" w:rsidR="000406BA" w:rsidRDefault="00AD73CF" w:rsidP="000406BA">
      <w:pPr>
        <w:rPr>
          <w:sz w:val="24"/>
          <w:szCs w:val="24"/>
        </w:rPr>
      </w:pPr>
      <w:r>
        <w:rPr>
          <w:noProof/>
        </w:rPr>
        <w:pict w14:anchorId="75C20485">
          <v:rect id="_x0000_i1025" alt="" style="width:468pt;height:.05pt;mso-width-percent:0;mso-height-percent:0;mso-width-percent:0;mso-height-percent:0" o:hralign="center" o:hrstd="t" o:hrnoshade="t" o:hr="t" fillcolor="#222" stroked="f"/>
        </w:pict>
      </w:r>
    </w:p>
    <w:p w14:paraId="5C6265B4" w14:textId="5E17B809" w:rsidR="000406BA" w:rsidRPr="00A73803" w:rsidRDefault="000406BA" w:rsidP="00A73803">
      <w:pPr>
        <w:pStyle w:val="HeadB"/>
        <w:rPr>
          <w:rFonts w:eastAsia="Microsoft YaHei"/>
        </w:rPr>
      </w:pPr>
      <w:bookmarkStart w:id="0" w:name="using-`result`-in-tests"/>
      <w:bookmarkEnd w:id="0"/>
      <w:del w:id="1" w:author="Carol Nichols" w:date="2019-01-29T20:10:00Z">
        <w:r w:rsidRPr="00A73803" w:rsidDel="00FB72B4">
          <w:rPr>
            <w:rFonts w:eastAsia="Microsoft YaHei" w:hint="eastAsia"/>
          </w:rPr>
          <w:delText>Using </w:delText>
        </w:r>
      </w:del>
      <w:ins w:id="2" w:author="Carol Nichols" w:date="2019-01-29T20:10:00Z">
        <w:r w:rsidR="00FB72B4" w:rsidRPr="00A73803">
          <w:rPr>
            <w:rFonts w:eastAsia="Microsoft YaHei" w:hint="eastAsia"/>
          </w:rPr>
          <w:t>Using</w:t>
        </w:r>
        <w:r w:rsidR="00FB72B4">
          <w:rPr>
            <w:rFonts w:eastAsia="Microsoft YaHei"/>
          </w:rPr>
          <w:t xml:space="preserve"> </w:t>
        </w:r>
      </w:ins>
      <w:r w:rsidRPr="00A73803">
        <w:t>Result&lt;T, E&gt;</w:t>
      </w:r>
      <w:ins w:id="3" w:author="Carol Nichols" w:date="2019-01-29T20:10:00Z">
        <w:r w:rsidR="00FB72B4">
          <w:rPr>
            <w:rFonts w:eastAsia="Microsoft YaHei"/>
          </w:rPr>
          <w:t xml:space="preserve"> </w:t>
        </w:r>
      </w:ins>
      <w:bookmarkStart w:id="4" w:name="_GoBack"/>
      <w:bookmarkEnd w:id="4"/>
      <w:del w:id="5" w:author="Carol Nichols" w:date="2019-01-29T20:10:00Z">
        <w:r w:rsidRPr="00A73803" w:rsidDel="00FB72B4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in Tests</w:t>
      </w:r>
    </w:p>
    <w:p w14:paraId="45E497C9" w14:textId="1FE7A5E3" w:rsidR="000406BA" w:rsidRDefault="000406BA" w:rsidP="00A73803">
      <w:pPr>
        <w:pStyle w:val="BodyFirst"/>
        <w:rPr>
          <w:rFonts w:eastAsia="Microsoft YaHei"/>
        </w:rPr>
      </w:pPr>
      <w:r w:rsidRPr="00A73803">
        <w:rPr>
          <w:rFonts w:eastAsia="Microsoft YaHei" w:hint="eastAsia"/>
        </w:rPr>
        <w:t>So far, we</w:t>
      </w:r>
      <w:r w:rsidR="00A73803">
        <w:rPr>
          <w:rFonts w:eastAsia="Microsoft YaHei"/>
        </w:rPr>
        <w:t>’</w:t>
      </w:r>
      <w:r w:rsidRPr="00A73803">
        <w:rPr>
          <w:rFonts w:eastAsia="Microsoft YaHei" w:hint="eastAsia"/>
        </w:rPr>
        <w:t xml:space="preserve">ve written tests that </w:t>
      </w:r>
      <w:del w:id="6" w:author="Carol Nichols" w:date="2019-01-29T20:06:00Z">
        <w:r w:rsidRPr="00A73803" w:rsidDel="00561F2A">
          <w:rPr>
            <w:rFonts w:eastAsia="Microsoft YaHei" w:hint="eastAsia"/>
          </w:rPr>
          <w:delText xml:space="preserve">panic </w:delText>
        </w:r>
      </w:del>
      <w:ins w:id="7" w:author="Carol Nichols" w:date="2019-01-29T20:06:00Z">
        <w:r w:rsidR="00561F2A">
          <w:rPr>
            <w:rFonts w:eastAsia="Microsoft YaHei"/>
          </w:rPr>
          <w:t>fail</w:t>
        </w:r>
        <w:r w:rsidR="00561F2A" w:rsidRPr="00A73803">
          <w:rPr>
            <w:rFonts w:eastAsia="Microsoft YaHei" w:hint="eastAsia"/>
          </w:rPr>
          <w:t xml:space="preserve"> </w:t>
        </w:r>
      </w:ins>
      <w:r w:rsidRPr="00A73803">
        <w:rPr>
          <w:rFonts w:eastAsia="Microsoft YaHei" w:hint="eastAsia"/>
        </w:rPr>
        <w:t xml:space="preserve">when </w:t>
      </w:r>
      <w:del w:id="8" w:author="Carol Nichols" w:date="2019-01-29T20:06:00Z">
        <w:r w:rsidRPr="00A73803" w:rsidDel="00561F2A">
          <w:rPr>
            <w:rFonts w:eastAsia="Microsoft YaHei" w:hint="eastAsia"/>
          </w:rPr>
          <w:delText>they fail</w:delText>
        </w:r>
      </w:del>
      <w:ins w:id="9" w:author="Carol Nichols" w:date="2019-01-29T20:06:00Z">
        <w:r w:rsidR="00561F2A">
          <w:rPr>
            <w:rFonts w:eastAsia="Microsoft YaHei"/>
          </w:rPr>
          <w:t>code within the test panics</w:t>
        </w:r>
      </w:ins>
      <w:r w:rsidRPr="00A73803">
        <w:rPr>
          <w:rFonts w:eastAsia="Microsoft YaHei" w:hint="eastAsia"/>
        </w:rPr>
        <w:t>. We can also write tests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that use</w:t>
      </w:r>
      <w:ins w:id="10" w:author="AnneMarieW" w:date="2019-01-11T13:36:00Z">
        <w:r w:rsidR="00C907CE">
          <w:rPr>
            <w:rFonts w:eastAsia="Microsoft YaHei"/>
          </w:rPr>
          <w:t xml:space="preserve"> </w:t>
        </w:r>
      </w:ins>
      <w:del w:id="11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ins w:id="12" w:author="AnneMarieW" w:date="2019-01-11T13:36:00Z">
        <w:r w:rsidR="00C907CE">
          <w:rPr>
            <w:rFonts w:eastAsia="Microsoft YaHei"/>
          </w:rPr>
          <w:t xml:space="preserve"> </w:t>
        </w:r>
      </w:ins>
      <w:del w:id="13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del w:id="14" w:author="Carol Nichols" w:date="2019-01-29T20:07:00Z">
        <w:r w:rsidRPr="00A73803" w:rsidDel="00561F2A">
          <w:rPr>
            <w:rFonts w:eastAsia="Microsoft YaHei" w:hint="eastAsia"/>
          </w:rPr>
          <w:delText xml:space="preserve">when </w:delText>
        </w:r>
      </w:del>
      <w:ins w:id="15" w:author="Carol Nichols" w:date="2019-01-29T20:07:00Z">
        <w:r w:rsidR="00561F2A">
          <w:rPr>
            <w:rFonts w:eastAsia="Microsoft YaHei"/>
          </w:rPr>
          <w:t xml:space="preserve">and fail when code within the test returns the </w:t>
        </w:r>
        <w:r w:rsidR="00561F2A" w:rsidRPr="00561F2A">
          <w:rPr>
            <w:rStyle w:val="Literal"/>
            <w:rFonts w:eastAsia="Microsoft YaHei"/>
            <w:rPrChange w:id="16" w:author="Carol Nichols" w:date="2019-01-29T20:07:00Z">
              <w:rPr>
                <w:rFonts w:eastAsia="Microsoft YaHei"/>
              </w:rPr>
            </w:rPrChange>
          </w:rPr>
          <w:t>Err</w:t>
        </w:r>
        <w:r w:rsidR="00561F2A">
          <w:rPr>
            <w:rFonts w:eastAsia="Microsoft YaHei"/>
          </w:rPr>
          <w:t xml:space="preserve"> variant</w:t>
        </w:r>
      </w:ins>
      <w:del w:id="17" w:author="Carol Nichols" w:date="2019-01-29T20:07:00Z">
        <w:r w:rsidRPr="00A73803" w:rsidDel="00561F2A">
          <w:rPr>
            <w:rFonts w:eastAsia="Microsoft YaHei" w:hint="eastAsia"/>
          </w:rPr>
          <w:delText>they fail, to get our program to do something other than panic</w:delText>
        </w:r>
      </w:del>
      <w:r w:rsidRPr="00A73803">
        <w:rPr>
          <w:rFonts w:eastAsia="Microsoft YaHei" w:hint="eastAsia"/>
        </w:rPr>
        <w:t>! Here</w:t>
      </w:r>
      <w:r w:rsidR="00A73803">
        <w:rPr>
          <w:rFonts w:eastAsia="Microsoft YaHei"/>
        </w:rPr>
        <w:t>’</w:t>
      </w:r>
      <w:r w:rsidRPr="00A73803">
        <w:rPr>
          <w:rFonts w:eastAsia="Microsoft YaHei" w:hint="eastAsia"/>
        </w:rPr>
        <w:t xml:space="preserve">s the test from </w:t>
      </w:r>
      <w:r w:rsidRPr="00E04AD1">
        <w:rPr>
          <w:rFonts w:eastAsia="Microsoft YaHei"/>
          <w:highlight w:val="yellow"/>
          <w:rPrChange w:id="18" w:author="AnneMarieW" w:date="2019-01-11T13:38:00Z">
            <w:rPr>
              <w:rFonts w:eastAsia="Microsoft YaHei"/>
            </w:rPr>
          </w:rPrChange>
        </w:rPr>
        <w:t>Listing 11-1</w:t>
      </w:r>
      <w:r w:rsidRPr="00A73803">
        <w:rPr>
          <w:rFonts w:eastAsia="Microsoft YaHei" w:hint="eastAsia"/>
        </w:rPr>
        <w:t>, rewritten to use</w:t>
      </w:r>
      <w:r w:rsidR="00A73803">
        <w:rPr>
          <w:rFonts w:eastAsia="Microsoft YaHei"/>
        </w:rPr>
        <w:t xml:space="preserve"> </w:t>
      </w:r>
      <w:r w:rsidRPr="00A73803">
        <w:rPr>
          <w:rStyle w:val="Literal"/>
        </w:rPr>
        <w:t>Result&lt;T, E&gt;</w:t>
      </w:r>
      <w:ins w:id="19" w:author="AnneMarieW" w:date="2019-01-11T13:36:00Z">
        <w:r w:rsidR="00C907CE">
          <w:rPr>
            <w:rFonts w:eastAsia="Microsoft YaHei"/>
          </w:rPr>
          <w:t xml:space="preserve"> </w:t>
        </w:r>
      </w:ins>
      <w:del w:id="20" w:author="AnneMarieW" w:date="2019-01-11T13:36:00Z">
        <w:r w:rsidDel="00C907C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instead of panicking:</w:t>
      </w:r>
    </w:p>
    <w:p w14:paraId="6D9FDB59" w14:textId="77777777" w:rsidR="000406BA" w:rsidRPr="000406BA" w:rsidRDefault="000406BA" w:rsidP="000406BA">
      <w:pPr>
        <w:pStyle w:val="CodeA"/>
      </w:pPr>
      <w:r w:rsidRPr="000406BA">
        <w:t>#[cfg(test)]</w:t>
      </w:r>
    </w:p>
    <w:p w14:paraId="28AEE3AA" w14:textId="77777777" w:rsidR="000406BA" w:rsidRPr="000406BA" w:rsidRDefault="000406BA" w:rsidP="000406BA">
      <w:pPr>
        <w:pStyle w:val="CodeB"/>
      </w:pPr>
      <w:r w:rsidRPr="000406BA">
        <w:t>mod tests {</w:t>
      </w:r>
    </w:p>
    <w:p w14:paraId="5860ADD3" w14:textId="77777777" w:rsidR="000406BA" w:rsidRPr="000406BA" w:rsidRDefault="000406BA" w:rsidP="000406BA">
      <w:pPr>
        <w:pStyle w:val="CodeB"/>
      </w:pPr>
      <w:r w:rsidRPr="000406BA">
        <w:t xml:space="preserve">    #[test]</w:t>
      </w:r>
    </w:p>
    <w:p w14:paraId="0FF952EB" w14:textId="77777777" w:rsidR="000406BA" w:rsidRPr="000406BA" w:rsidRDefault="000406BA" w:rsidP="000406BA">
      <w:pPr>
        <w:pStyle w:val="CodeB"/>
      </w:pPr>
      <w:r w:rsidRPr="000406BA">
        <w:t xml:space="preserve">    fn it_works() -&gt; Result&lt;(), String&gt; {</w:t>
      </w:r>
    </w:p>
    <w:p w14:paraId="6AEEBDFC" w14:textId="77777777" w:rsidR="000406BA" w:rsidRPr="000406BA" w:rsidRDefault="000406BA" w:rsidP="000406BA">
      <w:pPr>
        <w:pStyle w:val="CodeB"/>
      </w:pPr>
      <w:r w:rsidRPr="000406BA">
        <w:t xml:space="preserve">        if 2 + 2 == 4 {</w:t>
      </w:r>
    </w:p>
    <w:p w14:paraId="63FB6AB9" w14:textId="77777777" w:rsidR="000406BA" w:rsidRPr="000406BA" w:rsidRDefault="000406BA" w:rsidP="000406BA">
      <w:pPr>
        <w:pStyle w:val="CodeB"/>
      </w:pPr>
      <w:r w:rsidRPr="000406BA">
        <w:t xml:space="preserve">            Ok(())</w:t>
      </w:r>
    </w:p>
    <w:p w14:paraId="3F3A36EA" w14:textId="77777777" w:rsidR="000406BA" w:rsidRPr="000406BA" w:rsidRDefault="000406BA" w:rsidP="000406BA">
      <w:pPr>
        <w:pStyle w:val="CodeB"/>
      </w:pPr>
      <w:r w:rsidRPr="000406BA">
        <w:t xml:space="preserve">        } else {</w:t>
      </w:r>
    </w:p>
    <w:p w14:paraId="37598494" w14:textId="77777777" w:rsidR="000406BA" w:rsidRPr="000406BA" w:rsidRDefault="000406BA" w:rsidP="000406BA">
      <w:pPr>
        <w:pStyle w:val="CodeB"/>
      </w:pPr>
      <w:r w:rsidRPr="000406BA">
        <w:t xml:space="preserve">            Err(String::from("two plus two does not equal four"))</w:t>
      </w:r>
    </w:p>
    <w:p w14:paraId="003FE5E1" w14:textId="77777777" w:rsidR="000406BA" w:rsidRPr="000406BA" w:rsidRDefault="000406BA" w:rsidP="000406BA">
      <w:pPr>
        <w:pStyle w:val="CodeB"/>
      </w:pPr>
      <w:r w:rsidRPr="000406BA">
        <w:t xml:space="preserve">        }</w:t>
      </w:r>
    </w:p>
    <w:p w14:paraId="2E62A07D" w14:textId="77777777" w:rsidR="000406BA" w:rsidRPr="000406BA" w:rsidRDefault="000406BA" w:rsidP="000406BA">
      <w:pPr>
        <w:pStyle w:val="CodeB"/>
      </w:pPr>
      <w:r w:rsidRPr="000406BA">
        <w:t xml:space="preserve">    }</w:t>
      </w:r>
    </w:p>
    <w:p w14:paraId="18B39449" w14:textId="77777777" w:rsidR="000406BA" w:rsidRPr="000406BA" w:rsidRDefault="000406BA" w:rsidP="000406BA">
      <w:pPr>
        <w:pStyle w:val="CodeC"/>
      </w:pPr>
      <w:r w:rsidRPr="000406BA">
        <w:t>}</w:t>
      </w:r>
    </w:p>
    <w:p w14:paraId="3C4C7136" w14:textId="11DC60DA" w:rsidR="000406BA" w:rsidRDefault="000406BA" w:rsidP="00A73803">
      <w:pPr>
        <w:pStyle w:val="Body"/>
        <w:rPr>
          <w:rFonts w:eastAsia="Microsoft YaHei"/>
        </w:rPr>
      </w:pPr>
      <w:r w:rsidRPr="00A73803">
        <w:rPr>
          <w:rFonts w:eastAsia="Microsoft YaHei" w:hint="eastAsia"/>
        </w:rPr>
        <w:t>The</w:t>
      </w:r>
      <w:ins w:id="21" w:author="AnneMarieW" w:date="2019-01-11T13:36:00Z">
        <w:r w:rsidR="00C907CE">
          <w:rPr>
            <w:rFonts w:eastAsia="Microsoft YaHei"/>
          </w:rPr>
          <w:t xml:space="preserve"> </w:t>
        </w:r>
      </w:ins>
      <w:del w:id="22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it_works</w:t>
      </w:r>
      <w:ins w:id="23" w:author="AnneMarieW" w:date="2019-01-11T13:36:00Z">
        <w:r w:rsidR="00C907CE">
          <w:rPr>
            <w:rFonts w:eastAsia="Microsoft YaHei"/>
          </w:rPr>
          <w:t xml:space="preserve"> </w:t>
        </w:r>
      </w:ins>
      <w:del w:id="24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function now has a return type,</w:t>
      </w:r>
      <w:ins w:id="25" w:author="AnneMarieW" w:date="2019-01-11T13:36:00Z">
        <w:r w:rsidR="00C907CE">
          <w:rPr>
            <w:rFonts w:eastAsia="Microsoft YaHei"/>
          </w:rPr>
          <w:t xml:space="preserve"> </w:t>
        </w:r>
      </w:ins>
      <w:del w:id="26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</w:t>
      </w:r>
      <w:proofErr w:type="gramStart"/>
      <w:r w:rsidRPr="00A73803">
        <w:rPr>
          <w:rStyle w:val="Literal"/>
        </w:rPr>
        <w:t>&lt;(</w:t>
      </w:r>
      <w:proofErr w:type="gramEnd"/>
      <w:r w:rsidRPr="00A73803">
        <w:rPr>
          <w:rStyle w:val="Literal"/>
        </w:rPr>
        <w:t>), String&gt;</w:t>
      </w:r>
      <w:r w:rsidRPr="00A73803">
        <w:rPr>
          <w:rFonts w:eastAsia="Microsoft YaHei" w:hint="eastAsia"/>
        </w:rPr>
        <w:t>. In the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body of the function, rather than call</w:t>
      </w:r>
      <w:ins w:id="27" w:author="AnneMarieW" w:date="2019-01-11T13:38:00Z">
        <w:r w:rsidR="00E04AD1">
          <w:rPr>
            <w:rFonts w:eastAsia="Microsoft YaHei"/>
          </w:rPr>
          <w:t>ing</w:t>
        </w:r>
      </w:ins>
      <w:r w:rsidRPr="00A73803">
        <w:rPr>
          <w:rFonts w:eastAsia="Microsoft YaHei" w:hint="eastAsia"/>
        </w:rPr>
        <w:t xml:space="preserve"> the</w:t>
      </w:r>
      <w:ins w:id="28" w:author="AnneMarieW" w:date="2019-01-11T13:36:00Z">
        <w:r w:rsidR="00C907CE">
          <w:rPr>
            <w:rFonts w:eastAsia="Microsoft YaHei"/>
          </w:rPr>
          <w:t xml:space="preserve"> </w:t>
        </w:r>
      </w:ins>
      <w:del w:id="29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assert_eq!</w:t>
      </w:r>
      <w:ins w:id="30" w:author="AnneMarieW" w:date="2019-01-11T13:36:00Z">
        <w:r w:rsidR="00C907CE">
          <w:rPr>
            <w:rFonts w:eastAsia="Microsoft YaHei"/>
          </w:rPr>
          <w:t xml:space="preserve"> </w:t>
        </w:r>
      </w:ins>
      <w:del w:id="31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macro, we return</w:t>
      </w:r>
      <w:r w:rsidR="00A73803">
        <w:rPr>
          <w:rFonts w:eastAsia="Microsoft YaHei"/>
        </w:rPr>
        <w:t xml:space="preserve"> </w:t>
      </w:r>
      <w:proofErr w:type="gramStart"/>
      <w:r w:rsidRPr="00A73803">
        <w:rPr>
          <w:rStyle w:val="Literal"/>
        </w:rPr>
        <w:t>Ok(</w:t>
      </w:r>
      <w:proofErr w:type="gramEnd"/>
      <w:r w:rsidRPr="00A73803">
        <w:rPr>
          <w:rStyle w:val="Literal"/>
        </w:rPr>
        <w:t>())</w:t>
      </w:r>
      <w:ins w:id="32" w:author="AnneMarieW" w:date="2019-01-11T13:36:00Z">
        <w:r w:rsidR="00C907CE">
          <w:rPr>
            <w:rFonts w:eastAsia="Microsoft YaHei"/>
          </w:rPr>
          <w:t xml:space="preserve"> </w:t>
        </w:r>
      </w:ins>
      <w:del w:id="33" w:author="AnneMarieW" w:date="2019-01-11T13:36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when the test passes and an</w:t>
      </w:r>
      <w:ins w:id="34" w:author="AnneMarieW" w:date="2019-01-11T13:37:00Z">
        <w:r w:rsidR="00C907CE">
          <w:rPr>
            <w:rFonts w:eastAsia="Microsoft YaHei"/>
          </w:rPr>
          <w:t xml:space="preserve"> </w:t>
        </w:r>
      </w:ins>
      <w:del w:id="35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ins w:id="36" w:author="AnneMarieW" w:date="2019-01-11T13:37:00Z">
        <w:r w:rsidR="00C907CE">
          <w:rPr>
            <w:rFonts w:eastAsia="Microsoft YaHei"/>
          </w:rPr>
          <w:t xml:space="preserve"> </w:t>
        </w:r>
      </w:ins>
      <w:del w:id="37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with a</w:t>
      </w:r>
      <w:ins w:id="38" w:author="AnneMarieW" w:date="2019-01-11T13:37:00Z">
        <w:r w:rsidR="00C907CE">
          <w:rPr>
            <w:rFonts w:eastAsia="Microsoft YaHei"/>
          </w:rPr>
          <w:t xml:space="preserve"> </w:t>
        </w:r>
      </w:ins>
      <w:del w:id="39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String</w:t>
      </w:r>
      <w:ins w:id="40" w:author="AnneMarieW" w:date="2019-01-11T13:37:00Z">
        <w:r w:rsidR="00C907CE">
          <w:rPr>
            <w:rFonts w:eastAsia="Microsoft YaHei"/>
          </w:rPr>
          <w:t xml:space="preserve"> </w:t>
        </w:r>
      </w:ins>
      <w:del w:id="41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inside when the test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fails. Writing tests that return a</w:t>
      </w:r>
      <w:ins w:id="42" w:author="AnneMarieW" w:date="2019-01-11T13:37:00Z">
        <w:r w:rsidR="00C907CE">
          <w:rPr>
            <w:rFonts w:eastAsia="Microsoft YaHei"/>
          </w:rPr>
          <w:t xml:space="preserve"> </w:t>
        </w:r>
      </w:ins>
      <w:del w:id="43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ins w:id="44" w:author="AnneMarieW" w:date="2019-01-11T13:38:00Z">
        <w:r w:rsidR="00E04AD1">
          <w:rPr>
            <w:rStyle w:val="Literal"/>
          </w:rPr>
          <w:t xml:space="preserve"> </w:t>
        </w:r>
      </w:ins>
      <w:del w:id="45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 xml:space="preserve">enables you to use </w:t>
      </w:r>
      <w:proofErr w:type="gramStart"/>
      <w:r w:rsidRPr="00A73803">
        <w:rPr>
          <w:rFonts w:eastAsia="Microsoft YaHei" w:hint="eastAsia"/>
        </w:rPr>
        <w:t>the</w:t>
      </w:r>
      <w:commentRangeStart w:id="46"/>
      <w:commentRangeStart w:id="47"/>
      <w:r w:rsidR="00A73803">
        <w:rPr>
          <w:rFonts w:eastAsia="Microsoft YaHei"/>
        </w:rPr>
        <w:t xml:space="preserve"> </w:t>
      </w:r>
      <w:ins w:id="48" w:author="Carol Nichols" w:date="2019-01-29T20:03:00Z">
        <w:r w:rsidR="007B68C3" w:rsidRPr="007B68C3">
          <w:rPr>
            <w:rStyle w:val="Literal"/>
            <w:rFonts w:eastAsia="Microsoft YaHei"/>
            <w:rPrChange w:id="49" w:author="Carol Nichols" w:date="2019-01-29T20:03:00Z">
              <w:rPr>
                <w:rFonts w:eastAsia="Microsoft YaHei"/>
              </w:rPr>
            </w:rPrChange>
          </w:rPr>
          <w:t>?</w:t>
        </w:r>
        <w:proofErr w:type="gramEnd"/>
        <w:r w:rsidR="007B68C3">
          <w:rPr>
            <w:rFonts w:eastAsia="Microsoft YaHei"/>
          </w:rPr>
          <w:t xml:space="preserve"> </w:t>
        </w:r>
      </w:ins>
      <w:del w:id="50" w:author="Carol Nichols" w:date="2019-01-29T20:03:00Z">
        <w:r w:rsidRPr="00A73803" w:rsidDel="007B68C3">
          <w:rPr>
            <w:rFonts w:eastAsia="Microsoft YaHei" w:hint="eastAsia"/>
          </w:rPr>
          <w:delText xml:space="preserve">question mark </w:delText>
        </w:r>
      </w:del>
      <w:r w:rsidRPr="00A73803">
        <w:rPr>
          <w:rFonts w:eastAsia="Microsoft YaHei" w:hint="eastAsia"/>
        </w:rPr>
        <w:t xml:space="preserve">operator </w:t>
      </w:r>
      <w:commentRangeEnd w:id="46"/>
      <w:r w:rsidR="00E04AD1">
        <w:rPr>
          <w:rStyle w:val="CommentReference"/>
        </w:rPr>
        <w:commentReference w:id="46"/>
      </w:r>
      <w:commentRangeEnd w:id="47"/>
      <w:r w:rsidR="007B68C3">
        <w:rPr>
          <w:rStyle w:val="CommentReference"/>
        </w:rPr>
        <w:commentReference w:id="47"/>
      </w:r>
      <w:r w:rsidRPr="00A73803">
        <w:rPr>
          <w:rFonts w:eastAsia="Microsoft YaHei" w:hint="eastAsia"/>
        </w:rPr>
        <w:t>in the body of tests, which can be a convenient way to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write tests that should fail if any operation within them returns an</w:t>
      </w:r>
      <w:ins w:id="51" w:author="AnneMarieW" w:date="2019-01-11T13:37:00Z">
        <w:r w:rsidR="00C907CE">
          <w:rPr>
            <w:rFonts w:eastAsia="Microsoft YaHei"/>
          </w:rPr>
          <w:t xml:space="preserve"> </w:t>
        </w:r>
      </w:ins>
      <w:del w:id="52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r w:rsidR="00A73803">
        <w:rPr>
          <w:rStyle w:val="Literal"/>
        </w:rPr>
        <w:t xml:space="preserve"> </w:t>
      </w:r>
      <w:r>
        <w:rPr>
          <w:rFonts w:eastAsia="Microsoft YaHei" w:hint="eastAsia"/>
        </w:rPr>
        <w:t>variant.</w:t>
      </w:r>
    </w:p>
    <w:p w14:paraId="5BA00366" w14:textId="77777777" w:rsidR="000406BA" w:rsidRDefault="000406BA" w:rsidP="00A73803">
      <w:pPr>
        <w:pStyle w:val="Body"/>
        <w:rPr>
          <w:rFonts w:eastAsia="Microsoft YaHei"/>
        </w:rPr>
      </w:pPr>
      <w:r>
        <w:rPr>
          <w:rFonts w:eastAsia="Microsoft YaHei" w:hint="eastAsia"/>
        </w:rPr>
        <w:t>You can</w:t>
      </w:r>
      <w:r w:rsidR="00A73803">
        <w:rPr>
          <w:rFonts w:eastAsia="Microsoft YaHei"/>
        </w:rPr>
        <w:t>’</w:t>
      </w:r>
      <w:r>
        <w:rPr>
          <w:rFonts w:eastAsia="Microsoft YaHei" w:hint="eastAsia"/>
        </w:rPr>
        <w:t>t use the</w:t>
      </w:r>
      <w:ins w:id="53" w:author="AnneMarieW" w:date="2019-01-11T13:37:00Z">
        <w:r w:rsidR="00C907CE">
          <w:rPr>
            <w:rFonts w:eastAsia="Microsoft YaHei"/>
          </w:rPr>
          <w:t xml:space="preserve"> </w:t>
        </w:r>
      </w:ins>
      <w:del w:id="54" w:author="AnneMarieW" w:date="2019-01-11T13:37:00Z">
        <w:r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#[should_panic]</w:t>
      </w:r>
      <w:ins w:id="55" w:author="AnneMarieW" w:date="2019-01-11T13:37:00Z">
        <w:r w:rsidR="00C907CE">
          <w:rPr>
            <w:rFonts w:eastAsia="Microsoft YaHei"/>
          </w:rPr>
          <w:t xml:space="preserve"> </w:t>
        </w:r>
      </w:ins>
      <w:del w:id="56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Fonts w:eastAsia="Microsoft YaHei" w:hint="eastAsia"/>
        </w:rPr>
        <w:t>annotation on tests that use</w:t>
      </w:r>
      <w:ins w:id="57" w:author="AnneMarieW" w:date="2019-01-11T13:37:00Z">
        <w:r w:rsidR="00C907CE">
          <w:rPr>
            <w:rFonts w:eastAsia="Microsoft YaHei"/>
          </w:rPr>
          <w:t xml:space="preserve"> </w:t>
        </w:r>
      </w:ins>
      <w:del w:id="58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Result&lt;T, E&gt;</w:t>
      </w:r>
      <w:r w:rsidRPr="00A73803">
        <w:rPr>
          <w:rFonts w:eastAsia="Microsoft YaHei" w:hint="eastAsia"/>
        </w:rPr>
        <w:t>. Instead,</w:t>
      </w:r>
      <w:r w:rsidR="00A73803">
        <w:rPr>
          <w:rFonts w:eastAsia="Microsoft YaHei"/>
        </w:rPr>
        <w:t xml:space="preserve"> </w:t>
      </w:r>
      <w:r w:rsidRPr="00A73803">
        <w:rPr>
          <w:rFonts w:eastAsia="Microsoft YaHei" w:hint="eastAsia"/>
        </w:rPr>
        <w:t>you should return an</w:t>
      </w:r>
      <w:ins w:id="59" w:author="AnneMarieW" w:date="2019-01-11T13:37:00Z">
        <w:r w:rsidR="00C907CE">
          <w:rPr>
            <w:rFonts w:eastAsia="Microsoft YaHei"/>
          </w:rPr>
          <w:t xml:space="preserve"> </w:t>
        </w:r>
      </w:ins>
      <w:del w:id="60" w:author="AnneMarieW" w:date="2019-01-11T13:37:00Z">
        <w:r w:rsidRPr="00A73803" w:rsidDel="00C907CE">
          <w:rPr>
            <w:rFonts w:eastAsia="Microsoft YaHei" w:hint="eastAsia"/>
          </w:rPr>
          <w:delText> </w:delText>
        </w:r>
      </w:del>
      <w:r w:rsidRPr="00A73803">
        <w:rPr>
          <w:rStyle w:val="Literal"/>
        </w:rPr>
        <w:t>Err</w:t>
      </w:r>
      <w:ins w:id="61" w:author="AnneMarieW" w:date="2019-01-11T13:37:00Z">
        <w:r w:rsidR="00C907CE">
          <w:rPr>
            <w:rFonts w:eastAsia="Microsoft YaHei"/>
          </w:rPr>
          <w:t xml:space="preserve"> </w:t>
        </w:r>
      </w:ins>
      <w:del w:id="62" w:author="AnneMarieW" w:date="2019-01-11T13:37:00Z">
        <w:r w:rsidDel="00C907C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value directly when the test should</w:t>
      </w:r>
      <w:del w:id="63" w:author="AnneMarieW" w:date="2019-01-11T13:37:00Z">
        <w:r w:rsidDel="00C907CE">
          <w:rPr>
            <w:rFonts w:eastAsia="Microsoft YaHei" w:hint="eastAsia"/>
          </w:rPr>
          <w:br w:type="textWrapping" w:clear="all"/>
        </w:r>
      </w:del>
      <w:ins w:id="64" w:author="AnneMarieW" w:date="2019-01-11T13:37:00Z">
        <w:r w:rsidR="00C907C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fail.</w:t>
      </w:r>
    </w:p>
    <w:p w14:paraId="24AF57A4" w14:textId="77777777" w:rsidR="00FA05E3" w:rsidRPr="000406BA" w:rsidRDefault="00FA05E3" w:rsidP="000406BA">
      <w:pPr>
        <w:rPr>
          <w:rFonts w:eastAsia="Microsoft YaHei"/>
        </w:rPr>
      </w:pPr>
    </w:p>
    <w:sectPr w:rsidR="00FA05E3" w:rsidRPr="0004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AnneMarieW" w:date="2019-01-11T13:40:00Z" w:initials="AM">
    <w:p w14:paraId="03EBA5BA" w14:textId="77777777" w:rsidR="00E04AD1" w:rsidRDefault="00E04AD1">
      <w:pPr>
        <w:pStyle w:val="CommentText"/>
      </w:pPr>
      <w:r>
        <w:rPr>
          <w:rStyle w:val="CommentReference"/>
        </w:rPr>
        <w:annotationRef/>
      </w:r>
      <w:r>
        <w:t>Should this be the “</w:t>
      </w:r>
      <w:r w:rsidRPr="00A73803">
        <w:rPr>
          <w:rFonts w:eastAsia="Microsoft YaHei" w:hint="eastAsia"/>
        </w:rPr>
        <w:t xml:space="preserve">question mark </w:t>
      </w:r>
      <w:r>
        <w:rPr>
          <w:rFonts w:eastAsia="Microsoft YaHei"/>
        </w:rPr>
        <w:t>(</w:t>
      </w:r>
      <w:r w:rsidRPr="00E04AD1">
        <w:rPr>
          <w:rStyle w:val="Literal"/>
          <w:rFonts w:eastAsia="Microsoft YaHei"/>
        </w:rPr>
        <w:t>?</w:t>
      </w:r>
      <w:r>
        <w:rPr>
          <w:rFonts w:eastAsia="Microsoft YaHei"/>
        </w:rPr>
        <w:t xml:space="preserve">) </w:t>
      </w:r>
      <w:proofErr w:type="gramStart"/>
      <w:r w:rsidRPr="00A73803">
        <w:rPr>
          <w:rFonts w:eastAsia="Microsoft YaHei" w:hint="eastAsia"/>
        </w:rPr>
        <w:t>operator</w:t>
      </w:r>
      <w:r>
        <w:rPr>
          <w:rFonts w:eastAsia="Microsoft YaHei"/>
        </w:rPr>
        <w:t>”</w:t>
      </w:r>
      <w:proofErr w:type="gramEnd"/>
    </w:p>
  </w:comment>
  <w:comment w:id="47" w:author="Carol Nichols" w:date="2019-01-29T20:03:00Z" w:initials="CN">
    <w:p w14:paraId="0E80298A" w14:textId="504F7D7F" w:rsidR="007B68C3" w:rsidRDefault="007B68C3">
      <w:pPr>
        <w:pStyle w:val="CommentText"/>
      </w:pPr>
      <w:r>
        <w:rPr>
          <w:rStyle w:val="CommentReference"/>
        </w:rPr>
        <w:annotationRef/>
      </w:r>
      <w:r>
        <w:t>Checking chapter 9, it looks like to be consistent this should be “</w:t>
      </w:r>
      <w:proofErr w:type="gramStart"/>
      <w:r>
        <w:t>the ?</w:t>
      </w:r>
      <w:proofErr w:type="gramEnd"/>
      <w:r>
        <w:t xml:space="preserve"> operator”. I’ve fixed.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EBA5BA" w15:done="0"/>
  <w15:commentEx w15:paraId="0E80298A" w15:paraIdParent="03EBA5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EBA5BA" w16cid:durableId="1FFB2FB1"/>
  <w16cid:commentId w16cid:paraId="0E80298A" w16cid:durableId="1FFB30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A9D2E" w14:textId="77777777" w:rsidR="00AD73CF" w:rsidRDefault="00AD73CF" w:rsidP="00BB49EE">
      <w:r>
        <w:separator/>
      </w:r>
    </w:p>
  </w:endnote>
  <w:endnote w:type="continuationSeparator" w:id="0">
    <w:p w14:paraId="1BF0DB62" w14:textId="77777777" w:rsidR="00AD73CF" w:rsidRDefault="00AD73CF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293A" w14:textId="77777777" w:rsidR="00AD73CF" w:rsidRDefault="00AD73CF" w:rsidP="00BB49EE">
      <w:r>
        <w:separator/>
      </w:r>
    </w:p>
  </w:footnote>
  <w:footnote w:type="continuationSeparator" w:id="0">
    <w:p w14:paraId="31DE4627" w14:textId="77777777" w:rsidR="00AD73CF" w:rsidRDefault="00AD73CF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06BA"/>
    <w:rsid w:val="000426C2"/>
    <w:rsid w:val="00243881"/>
    <w:rsid w:val="002C4E8C"/>
    <w:rsid w:val="003371DA"/>
    <w:rsid w:val="003A787A"/>
    <w:rsid w:val="004707E7"/>
    <w:rsid w:val="004827CD"/>
    <w:rsid w:val="00561F2A"/>
    <w:rsid w:val="0058119A"/>
    <w:rsid w:val="006F4EE5"/>
    <w:rsid w:val="007B68C3"/>
    <w:rsid w:val="009613B4"/>
    <w:rsid w:val="009E17D9"/>
    <w:rsid w:val="009E635B"/>
    <w:rsid w:val="00A73803"/>
    <w:rsid w:val="00AD4C88"/>
    <w:rsid w:val="00AD73CF"/>
    <w:rsid w:val="00BB49EE"/>
    <w:rsid w:val="00BE31FB"/>
    <w:rsid w:val="00C60357"/>
    <w:rsid w:val="00C907CE"/>
    <w:rsid w:val="00D23DE5"/>
    <w:rsid w:val="00E04AD1"/>
    <w:rsid w:val="00E65CB2"/>
    <w:rsid w:val="00F91D40"/>
    <w:rsid w:val="00FA05E3"/>
    <w:rsid w:val="00F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DFA5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06BA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6BA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6BA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06BA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06BA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06BA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06BA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06BA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06BA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06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06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06BA"/>
    <w:pPr>
      <w:numPr>
        <w:numId w:val="13"/>
      </w:numPr>
    </w:pPr>
  </w:style>
  <w:style w:type="numbering" w:styleId="1ai">
    <w:name w:val="Outline List 1"/>
    <w:basedOn w:val="NoList"/>
    <w:semiHidden/>
    <w:rsid w:val="000406BA"/>
    <w:pPr>
      <w:numPr>
        <w:numId w:val="14"/>
      </w:numPr>
    </w:pPr>
  </w:style>
  <w:style w:type="numbering" w:styleId="ArticleSection">
    <w:name w:val="Outline List 3"/>
    <w:basedOn w:val="NoList"/>
    <w:semiHidden/>
    <w:rsid w:val="000406BA"/>
    <w:pPr>
      <w:numPr>
        <w:numId w:val="15"/>
      </w:numPr>
    </w:pPr>
  </w:style>
  <w:style w:type="paragraph" w:styleId="BlockText">
    <w:name w:val="Block Text"/>
    <w:basedOn w:val="Normal"/>
    <w:semiHidden/>
    <w:rsid w:val="000406B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06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06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06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06B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06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06B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06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06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06B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06BA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06BA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06BA"/>
    <w:rPr>
      <w:i/>
      <w:iCs/>
    </w:rPr>
  </w:style>
  <w:style w:type="paragraph" w:styleId="EnvelopeAddress">
    <w:name w:val="envelope address"/>
    <w:basedOn w:val="Normal"/>
    <w:semiHidden/>
    <w:rsid w:val="000406B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06BA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06B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06BA"/>
  </w:style>
  <w:style w:type="paragraph" w:styleId="HTMLAddress">
    <w:name w:val="HTML Address"/>
    <w:basedOn w:val="Normal"/>
    <w:link w:val="HTMLAddressChar"/>
    <w:semiHidden/>
    <w:rsid w:val="000406B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06BA"/>
    <w:rPr>
      <w:i/>
      <w:iCs/>
    </w:rPr>
  </w:style>
  <w:style w:type="character" w:styleId="HTMLCode">
    <w:name w:val="HTML Code"/>
    <w:basedOn w:val="DefaultParagraphFont"/>
    <w:uiPriority w:val="99"/>
    <w:semiHidden/>
    <w:rsid w:val="000406B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06BA"/>
    <w:rPr>
      <w:i/>
      <w:iCs/>
    </w:rPr>
  </w:style>
  <w:style w:type="character" w:styleId="HTMLKeyboard">
    <w:name w:val="HTML Keyboard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406B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06B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06B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06BA"/>
    <w:rPr>
      <w:i/>
      <w:iCs/>
    </w:rPr>
  </w:style>
  <w:style w:type="character" w:styleId="Hyperlink">
    <w:name w:val="Hyperlink"/>
    <w:basedOn w:val="DefaultParagraphFont"/>
    <w:semiHidden/>
    <w:rsid w:val="000406BA"/>
    <w:rPr>
      <w:color w:val="0000FF"/>
      <w:u w:val="single"/>
    </w:rPr>
  </w:style>
  <w:style w:type="character" w:styleId="LineNumber">
    <w:name w:val="line number"/>
    <w:basedOn w:val="DefaultParagraphFont"/>
    <w:semiHidden/>
    <w:rsid w:val="000406BA"/>
  </w:style>
  <w:style w:type="paragraph" w:styleId="List">
    <w:name w:val="List"/>
    <w:basedOn w:val="Normal"/>
    <w:semiHidden/>
    <w:rsid w:val="000406BA"/>
    <w:pPr>
      <w:ind w:left="360" w:hanging="360"/>
    </w:pPr>
  </w:style>
  <w:style w:type="paragraph" w:styleId="List2">
    <w:name w:val="List 2"/>
    <w:basedOn w:val="Normal"/>
    <w:semiHidden/>
    <w:rsid w:val="000406BA"/>
    <w:pPr>
      <w:ind w:left="720" w:hanging="360"/>
    </w:pPr>
  </w:style>
  <w:style w:type="paragraph" w:styleId="List3">
    <w:name w:val="List 3"/>
    <w:basedOn w:val="Normal"/>
    <w:semiHidden/>
    <w:rsid w:val="000406BA"/>
    <w:pPr>
      <w:ind w:left="1080" w:hanging="360"/>
    </w:pPr>
  </w:style>
  <w:style w:type="paragraph" w:styleId="List4">
    <w:name w:val="List 4"/>
    <w:basedOn w:val="Normal"/>
    <w:semiHidden/>
    <w:rsid w:val="000406BA"/>
    <w:pPr>
      <w:ind w:left="1440" w:hanging="360"/>
    </w:pPr>
  </w:style>
  <w:style w:type="paragraph" w:styleId="List5">
    <w:name w:val="List 5"/>
    <w:basedOn w:val="Normal"/>
    <w:semiHidden/>
    <w:rsid w:val="000406BA"/>
    <w:pPr>
      <w:ind w:left="1800" w:hanging="360"/>
    </w:pPr>
  </w:style>
  <w:style w:type="paragraph" w:styleId="ListBullet">
    <w:name w:val="List Bullet"/>
    <w:basedOn w:val="Normal"/>
    <w:autoRedefine/>
    <w:semiHidden/>
    <w:rsid w:val="000406BA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06BA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06BA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06BA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06BA"/>
    <w:pPr>
      <w:numPr>
        <w:numId w:val="7"/>
      </w:numPr>
    </w:pPr>
  </w:style>
  <w:style w:type="paragraph" w:styleId="ListContinue">
    <w:name w:val="List Continue"/>
    <w:basedOn w:val="Normal"/>
    <w:semiHidden/>
    <w:rsid w:val="000406BA"/>
    <w:pPr>
      <w:spacing w:after="120"/>
      <w:ind w:left="360"/>
    </w:pPr>
  </w:style>
  <w:style w:type="paragraph" w:styleId="ListContinue2">
    <w:name w:val="List Continue 2"/>
    <w:basedOn w:val="Normal"/>
    <w:semiHidden/>
    <w:rsid w:val="000406BA"/>
    <w:pPr>
      <w:spacing w:after="120"/>
      <w:ind w:left="720"/>
    </w:pPr>
  </w:style>
  <w:style w:type="paragraph" w:styleId="ListContinue3">
    <w:name w:val="List Continue 3"/>
    <w:basedOn w:val="Normal"/>
    <w:semiHidden/>
    <w:rsid w:val="000406BA"/>
    <w:pPr>
      <w:spacing w:after="120"/>
      <w:ind w:left="1080"/>
    </w:pPr>
  </w:style>
  <w:style w:type="paragraph" w:styleId="ListContinue4">
    <w:name w:val="List Continue 4"/>
    <w:basedOn w:val="Normal"/>
    <w:semiHidden/>
    <w:rsid w:val="000406BA"/>
    <w:pPr>
      <w:spacing w:after="120"/>
      <w:ind w:left="1440"/>
    </w:pPr>
  </w:style>
  <w:style w:type="paragraph" w:styleId="ListContinue5">
    <w:name w:val="List Continue 5"/>
    <w:basedOn w:val="Normal"/>
    <w:semiHidden/>
    <w:rsid w:val="000406BA"/>
    <w:pPr>
      <w:spacing w:after="120"/>
      <w:ind w:left="1800"/>
    </w:pPr>
  </w:style>
  <w:style w:type="paragraph" w:styleId="ListNumber">
    <w:name w:val="List Number"/>
    <w:basedOn w:val="Normal"/>
    <w:semiHidden/>
    <w:rsid w:val="000406BA"/>
    <w:pPr>
      <w:numPr>
        <w:numId w:val="8"/>
      </w:numPr>
    </w:pPr>
  </w:style>
  <w:style w:type="paragraph" w:styleId="ListNumber2">
    <w:name w:val="List Number 2"/>
    <w:basedOn w:val="Normal"/>
    <w:semiHidden/>
    <w:rsid w:val="000406BA"/>
    <w:pPr>
      <w:numPr>
        <w:numId w:val="9"/>
      </w:numPr>
    </w:pPr>
  </w:style>
  <w:style w:type="paragraph" w:styleId="ListNumber3">
    <w:name w:val="List Number 3"/>
    <w:basedOn w:val="Normal"/>
    <w:semiHidden/>
    <w:rsid w:val="000406BA"/>
    <w:pPr>
      <w:numPr>
        <w:numId w:val="10"/>
      </w:numPr>
    </w:pPr>
  </w:style>
  <w:style w:type="paragraph" w:styleId="ListNumber4">
    <w:name w:val="List Number 4"/>
    <w:basedOn w:val="Normal"/>
    <w:semiHidden/>
    <w:rsid w:val="000406BA"/>
    <w:pPr>
      <w:numPr>
        <w:numId w:val="11"/>
      </w:numPr>
    </w:pPr>
  </w:style>
  <w:style w:type="paragraph" w:styleId="ListNumber5">
    <w:name w:val="List Number 5"/>
    <w:basedOn w:val="Normal"/>
    <w:semiHidden/>
    <w:rsid w:val="000406BA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06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406BA"/>
    <w:rPr>
      <w:sz w:val="24"/>
      <w:szCs w:val="24"/>
    </w:rPr>
  </w:style>
  <w:style w:type="paragraph" w:styleId="NormalIndent">
    <w:name w:val="Normal Indent"/>
    <w:basedOn w:val="Normal"/>
    <w:semiHidden/>
    <w:rsid w:val="000406B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06BA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06BA"/>
  </w:style>
  <w:style w:type="paragraph" w:styleId="PlainText">
    <w:name w:val="Plain Text"/>
    <w:basedOn w:val="Normal"/>
    <w:link w:val="PlainTextChar"/>
    <w:semiHidden/>
    <w:rsid w:val="000406B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06BA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06B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06BA"/>
    <w:rPr>
      <w:b/>
      <w:bCs/>
    </w:rPr>
  </w:style>
  <w:style w:type="paragraph" w:styleId="Subtitle">
    <w:name w:val="Subtitle"/>
    <w:basedOn w:val="Normal"/>
    <w:link w:val="SubtitleChar"/>
    <w:qFormat/>
    <w:rsid w:val="000406B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0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06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06B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06BA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06BA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CB4B16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06B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06BA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06B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06BA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06BA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06BA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06BA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06BA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06BA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06B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06B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06B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06B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06BA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06BA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06BA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06BA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06BA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06BA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06BA"/>
    <w:rPr>
      <w:b/>
      <w:color w:val="0000FF"/>
    </w:rPr>
  </w:style>
  <w:style w:type="character" w:customStyle="1" w:styleId="EmphasisItalic">
    <w:name w:val="EmphasisItalic"/>
    <w:basedOn w:val="DefaultParagraphFont"/>
    <w:rsid w:val="000406BA"/>
    <w:rPr>
      <w:i/>
      <w:color w:val="0000FF"/>
    </w:rPr>
  </w:style>
  <w:style w:type="character" w:customStyle="1" w:styleId="EmphasisBoldItal">
    <w:name w:val="EmphasisBoldItal"/>
    <w:basedOn w:val="DefaultParagraphFont"/>
    <w:rsid w:val="000406BA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06BA"/>
    <w:rPr>
      <w:color w:val="0000FF"/>
    </w:rPr>
  </w:style>
  <w:style w:type="character" w:customStyle="1" w:styleId="Keycap">
    <w:name w:val="Keycap"/>
    <w:basedOn w:val="DefaultParagraphFont"/>
    <w:rsid w:val="000406BA"/>
    <w:rPr>
      <w:smallCaps/>
      <w:color w:val="0000FF"/>
    </w:rPr>
  </w:style>
  <w:style w:type="character" w:customStyle="1" w:styleId="Literal">
    <w:name w:val="Literal"/>
    <w:basedOn w:val="DefaultParagraphFont"/>
    <w:rsid w:val="000406BA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06BA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06BA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06BA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06BA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06B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06BA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06B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06BA"/>
    <w:rPr>
      <w:i/>
      <w:color w:val="CC99FF"/>
    </w:rPr>
  </w:style>
  <w:style w:type="character" w:customStyle="1" w:styleId="Wingdings">
    <w:name w:val="Wingdings"/>
    <w:basedOn w:val="DefaultParagraphFont"/>
    <w:rsid w:val="000406BA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06BA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06BA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06BA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06BA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06BA"/>
    <w:rPr>
      <w:i/>
      <w:color w:val="CC99FF"/>
    </w:rPr>
  </w:style>
  <w:style w:type="character" w:customStyle="1" w:styleId="LiteralBox">
    <w:name w:val="LiteralBox"/>
    <w:basedOn w:val="Literal"/>
    <w:rsid w:val="000406BA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06BA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06BA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06BA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06BA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06BA"/>
    <w:rPr>
      <w:color w:val="808080"/>
    </w:rPr>
  </w:style>
  <w:style w:type="paragraph" w:customStyle="1" w:styleId="BodyBox">
    <w:name w:val="BodyBox"/>
    <w:basedOn w:val="Body"/>
    <w:rsid w:val="000406BA"/>
    <w:rPr>
      <w:color w:val="808080"/>
    </w:rPr>
  </w:style>
  <w:style w:type="paragraph" w:customStyle="1" w:styleId="ListHeadBox">
    <w:name w:val="ListHeadBox"/>
    <w:basedOn w:val="ListHead"/>
    <w:autoRedefine/>
    <w:rsid w:val="000406BA"/>
    <w:rPr>
      <w:color w:val="808080"/>
    </w:rPr>
  </w:style>
  <w:style w:type="paragraph" w:customStyle="1" w:styleId="ListBodyBox">
    <w:name w:val="ListBodyBox"/>
    <w:basedOn w:val="ListBody"/>
    <w:autoRedefine/>
    <w:rsid w:val="000406BA"/>
    <w:rPr>
      <w:color w:val="808080"/>
    </w:rPr>
  </w:style>
  <w:style w:type="paragraph" w:customStyle="1" w:styleId="NumListABox">
    <w:name w:val="NumListA Box"/>
    <w:basedOn w:val="NumListA"/>
    <w:autoRedefine/>
    <w:rsid w:val="000406BA"/>
    <w:rPr>
      <w:color w:val="666699"/>
    </w:rPr>
  </w:style>
  <w:style w:type="paragraph" w:customStyle="1" w:styleId="NumListBBox">
    <w:name w:val="NumListB Box"/>
    <w:basedOn w:val="NumListB"/>
    <w:autoRedefine/>
    <w:rsid w:val="000406BA"/>
    <w:rPr>
      <w:color w:val="666699"/>
    </w:rPr>
  </w:style>
  <w:style w:type="paragraph" w:customStyle="1" w:styleId="NumListCBox">
    <w:name w:val="NumListC Box"/>
    <w:basedOn w:val="NumListC"/>
    <w:autoRedefine/>
    <w:rsid w:val="000406BA"/>
    <w:rPr>
      <w:color w:val="666699"/>
    </w:rPr>
  </w:style>
  <w:style w:type="paragraph" w:customStyle="1" w:styleId="FootnoteBox">
    <w:name w:val="FootnoteBox"/>
    <w:basedOn w:val="BodyFirstBox"/>
    <w:autoRedefine/>
    <w:rsid w:val="000406BA"/>
    <w:rPr>
      <w:sz w:val="20"/>
    </w:rPr>
  </w:style>
  <w:style w:type="paragraph" w:customStyle="1" w:styleId="AnchorSidehead">
    <w:name w:val="Anchor Sidehead"/>
    <w:autoRedefine/>
    <w:rsid w:val="000406BA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06BA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06BA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06BA"/>
    <w:rPr>
      <w:color w:val="999999"/>
    </w:rPr>
  </w:style>
  <w:style w:type="character" w:customStyle="1" w:styleId="WingdingsSmall">
    <w:name w:val="Wingdings Small"/>
    <w:basedOn w:val="Wingdings"/>
    <w:rsid w:val="000406BA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06BA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06BA"/>
    <w:rPr>
      <w:color w:val="999999"/>
    </w:rPr>
  </w:style>
  <w:style w:type="paragraph" w:customStyle="1" w:styleId="CodeSingleWingding">
    <w:name w:val="CodeSingle Wingding"/>
    <w:basedOn w:val="CodeSingle"/>
    <w:autoRedefine/>
    <w:rsid w:val="000406BA"/>
    <w:rPr>
      <w:color w:val="999999"/>
    </w:rPr>
  </w:style>
  <w:style w:type="character" w:customStyle="1" w:styleId="EmphasisItalicFoot">
    <w:name w:val="EmphasisItalicFoot"/>
    <w:basedOn w:val="EmphasisItalic"/>
    <w:rsid w:val="000406BA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06BA"/>
  </w:style>
  <w:style w:type="character" w:customStyle="1" w:styleId="Italic">
    <w:name w:val="Italic"/>
    <w:basedOn w:val="EmphasisItalic"/>
    <w:rsid w:val="000406BA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06BA"/>
    <w:rPr>
      <w:color w:val="CC99FF"/>
    </w:rPr>
  </w:style>
  <w:style w:type="paragraph" w:customStyle="1" w:styleId="ListPlainBBox">
    <w:name w:val="List Plain B Box"/>
    <w:basedOn w:val="ListPlainB"/>
    <w:autoRedefine/>
    <w:rsid w:val="000406BA"/>
    <w:rPr>
      <w:color w:val="CC99FF"/>
    </w:rPr>
  </w:style>
  <w:style w:type="paragraph" w:customStyle="1" w:styleId="ListPlainCBox">
    <w:name w:val="List Plain C Box"/>
    <w:basedOn w:val="ListPlainC"/>
    <w:autoRedefine/>
    <w:rsid w:val="000406BA"/>
    <w:rPr>
      <w:color w:val="CC99FF"/>
    </w:rPr>
  </w:style>
  <w:style w:type="paragraph" w:customStyle="1" w:styleId="BulletABox">
    <w:name w:val="BulletA Box"/>
    <w:basedOn w:val="BulletA"/>
    <w:autoRedefine/>
    <w:rsid w:val="000406BA"/>
    <w:rPr>
      <w:color w:val="33CCCC"/>
    </w:rPr>
  </w:style>
  <w:style w:type="paragraph" w:customStyle="1" w:styleId="BulletBBox">
    <w:name w:val="BulletB Box"/>
    <w:basedOn w:val="BulletB"/>
    <w:autoRedefine/>
    <w:rsid w:val="000406BA"/>
    <w:rPr>
      <w:color w:val="33CCCC"/>
    </w:rPr>
  </w:style>
  <w:style w:type="paragraph" w:customStyle="1" w:styleId="BulletCBox">
    <w:name w:val="BulletC Box"/>
    <w:basedOn w:val="BulletC"/>
    <w:autoRedefine/>
    <w:rsid w:val="000406BA"/>
    <w:rPr>
      <w:color w:val="33CCCC"/>
    </w:rPr>
  </w:style>
  <w:style w:type="paragraph" w:customStyle="1" w:styleId="CaptionBox">
    <w:name w:val="CaptionBox"/>
    <w:basedOn w:val="Caption"/>
    <w:autoRedefine/>
    <w:rsid w:val="000406BA"/>
    <w:rPr>
      <w:color w:val="808080"/>
    </w:rPr>
  </w:style>
  <w:style w:type="character" w:customStyle="1" w:styleId="EmphasisNote">
    <w:name w:val="EmphasisNote"/>
    <w:basedOn w:val="EmphasisRevItal"/>
    <w:rsid w:val="000406BA"/>
    <w:rPr>
      <w:color w:val="3366FF"/>
    </w:rPr>
  </w:style>
  <w:style w:type="character" w:customStyle="1" w:styleId="EmphasisBoldBox">
    <w:name w:val="EmphasisBoldBox"/>
    <w:basedOn w:val="EmphasisBold"/>
    <w:rsid w:val="000406BA"/>
    <w:rPr>
      <w:b/>
      <w:color w:val="3366FF"/>
    </w:rPr>
  </w:style>
  <w:style w:type="paragraph" w:customStyle="1" w:styleId="Epigraph">
    <w:name w:val="Epigraph"/>
    <w:basedOn w:val="BlockQuote"/>
    <w:autoRedefine/>
    <w:rsid w:val="000406BA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character" w:customStyle="1" w:styleId="hljs-preprocessor">
    <w:name w:val="hljs-preprocessor"/>
    <w:basedOn w:val="DefaultParagraphFont"/>
    <w:rsid w:val="000406BA"/>
  </w:style>
  <w:style w:type="paragraph" w:styleId="Quote">
    <w:name w:val="Quote"/>
    <w:basedOn w:val="Normal"/>
    <w:next w:val="Normal"/>
    <w:link w:val="QuoteChar"/>
    <w:uiPriority w:val="29"/>
    <w:qFormat/>
    <w:rsid w:val="00A738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03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D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A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A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AD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7</cp:revision>
  <dcterms:created xsi:type="dcterms:W3CDTF">2019-01-11T21:36:00Z</dcterms:created>
  <dcterms:modified xsi:type="dcterms:W3CDTF">2019-01-30T01:10:00Z</dcterms:modified>
</cp:coreProperties>
</file>